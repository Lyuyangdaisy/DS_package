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16E7" w14:textId="4812768E" w:rsidR="003B0CD6" w:rsidRDefault="006249D0" w:rsidP="006249D0">
      <w:pPr>
        <w:pStyle w:val="a3"/>
        <w:jc w:val="both"/>
      </w:pPr>
      <w:r>
        <w:rPr>
          <w:rFonts w:hint="eastAsia"/>
        </w:rPr>
        <w:t xml:space="preserve"> </w:t>
      </w:r>
      <w:r>
        <w:t xml:space="preserve">            Explanations for common questions</w:t>
      </w:r>
    </w:p>
    <w:p w14:paraId="0D5B8AB9" w14:textId="58499974" w:rsidR="00F5300E" w:rsidRDefault="006249D0" w:rsidP="00F5300E">
      <w:pPr>
        <w:pStyle w:val="2"/>
        <w:numPr>
          <w:ilvl w:val="0"/>
          <w:numId w:val="1"/>
        </w:numPr>
      </w:pPr>
      <w:r>
        <w:t>Introduction to the model</w:t>
      </w:r>
    </w:p>
    <w:p w14:paraId="7E3FB640" w14:textId="0AF61442" w:rsidR="00F5300E" w:rsidRDefault="006249D0" w:rsidP="00F5300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2AB71" wp14:editId="2EA6F007">
                <wp:simplePos x="0" y="0"/>
                <wp:positionH relativeFrom="column">
                  <wp:posOffset>2426677</wp:posOffset>
                </wp:positionH>
                <wp:positionV relativeFrom="paragraph">
                  <wp:posOffset>1714305</wp:posOffset>
                </wp:positionV>
                <wp:extent cx="2649416" cy="644769"/>
                <wp:effectExtent l="0" t="0" r="0" b="31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6" cy="644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DE4E4" w14:textId="7507E7D1" w:rsidR="00360B05" w:rsidRPr="006249D0" w:rsidRDefault="00360B05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R</w:t>
                            </w:r>
                            <w:r w:rsidRPr="006249D0">
                              <w:rPr>
                                <w:color w:val="FFFF00"/>
                              </w:rPr>
                              <w:t xml:space="preserve">efer to this </w:t>
                            </w:r>
                            <w:r>
                              <w:rPr>
                                <w:color w:val="FFFF00"/>
                              </w:rPr>
                              <w:t xml:space="preserve">for </w:t>
                            </w:r>
                            <w:r w:rsidRPr="006249D0">
                              <w:rPr>
                                <w:color w:val="FFFF00"/>
                              </w:rPr>
                              <w:t>adjusting parameters,put the parameters in parentheres</w:t>
                            </w:r>
                            <w:r>
                              <w:rPr>
                                <w:color w:val="FFFF00"/>
                              </w:rPr>
                              <w:t>. See the official documentation in details</w:t>
                            </w:r>
                          </w:p>
                          <w:p w14:paraId="10548402" w14:textId="7E5A4530" w:rsidR="00360B05" w:rsidRDefault="00360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2AB71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91.1pt;margin-top:135pt;width:208.6pt;height: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" filled="f" stroked="f" strokeweight=".5pt">
                <v:textbox>
                  <w:txbxContent>
                    <w:p w14:paraId="624DE4E4" w14:textId="7507E7D1" w:rsidR="00360B05" w:rsidRPr="006249D0" w:rsidRDefault="00360B05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R</w:t>
                      </w:r>
                      <w:r w:rsidRPr="006249D0">
                        <w:rPr>
                          <w:color w:val="FFFF00"/>
                        </w:rPr>
                        <w:t xml:space="preserve">efer to this </w:t>
                      </w:r>
                      <w:r>
                        <w:rPr>
                          <w:color w:val="FFFF00"/>
                        </w:rPr>
                        <w:t xml:space="preserve">for </w:t>
                      </w:r>
                      <w:r w:rsidRPr="006249D0">
                        <w:rPr>
                          <w:color w:val="FFFF00"/>
                        </w:rPr>
                        <w:t>adjusting parameters,put the parameters in parentheres</w:t>
                      </w:r>
                      <w:r>
                        <w:rPr>
                          <w:color w:val="FFFF00"/>
                        </w:rPr>
                        <w:t>. See the official documentation in details</w:t>
                      </w:r>
                    </w:p>
                    <w:p w14:paraId="10548402" w14:textId="7E5A4530" w:rsidR="00360B05" w:rsidRDefault="00360B05"/>
                  </w:txbxContent>
                </v:textbox>
              </v:shape>
            </w:pict>
          </mc:Fallback>
        </mc:AlternateContent>
      </w:r>
      <w:r w:rsidR="00290A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B38C" wp14:editId="3CB2DD3B">
                <wp:simplePos x="0" y="0"/>
                <wp:positionH relativeFrom="column">
                  <wp:posOffset>2783596</wp:posOffset>
                </wp:positionH>
                <wp:positionV relativeFrom="paragraph">
                  <wp:posOffset>746662</wp:posOffset>
                </wp:positionV>
                <wp:extent cx="2227384" cy="322385"/>
                <wp:effectExtent l="0" t="0" r="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84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9BF27" w14:textId="3BFF8B88" w:rsidR="00360B05" w:rsidRPr="00290ADC" w:rsidRDefault="00360B05">
                            <w:pPr>
                              <w:rPr>
                                <w:color w:val="FFFF00"/>
                                <w:sz w:val="18"/>
                                <w:szCs w:val="20"/>
                              </w:rPr>
                            </w:pPr>
                            <w:r w:rsidRPr="00290ADC">
                              <w:rPr>
                                <w:color w:val="FFFF00"/>
                                <w:sz w:val="18"/>
                                <w:szCs w:val="20"/>
                              </w:rPr>
                              <w:t>Adjusting parameter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2B38C" id="文本框 9" o:spid="_x0000_s1027" type="#_x0000_t202" style="position:absolute;left:0;text-align:left;margin-left:219.2pt;margin-top:58.8pt;width:175.4pt;height:2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" filled="f" stroked="f" strokeweight=".5pt">
                <v:textbox>
                  <w:txbxContent>
                    <w:p w14:paraId="50B9BF27" w14:textId="3BFF8B88" w:rsidR="00360B05" w:rsidRPr="00290ADC" w:rsidRDefault="00360B05">
                      <w:pPr>
                        <w:rPr>
                          <w:color w:val="FFFF00"/>
                          <w:sz w:val="18"/>
                          <w:szCs w:val="20"/>
                        </w:rPr>
                      </w:pPr>
                      <w:r w:rsidRPr="00290ADC">
                        <w:rPr>
                          <w:color w:val="FFFF00"/>
                          <w:sz w:val="18"/>
                          <w:szCs w:val="20"/>
                        </w:rPr>
                        <w:t>Adjusting parameter section</w:t>
                      </w:r>
                    </w:p>
                  </w:txbxContent>
                </v:textbox>
              </v:shape>
            </w:pict>
          </mc:Fallback>
        </mc:AlternateContent>
      </w:r>
      <w:r w:rsidR="00290A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48B16" wp14:editId="1226BDE6">
                <wp:simplePos x="0" y="0"/>
                <wp:positionH relativeFrom="column">
                  <wp:posOffset>2197686</wp:posOffset>
                </wp:positionH>
                <wp:positionV relativeFrom="paragraph">
                  <wp:posOffset>137306</wp:posOffset>
                </wp:positionV>
                <wp:extent cx="3223846" cy="855785"/>
                <wp:effectExtent l="0" t="0" r="0" b="19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6" cy="85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227F" w14:textId="7E9267EB" w:rsidR="00360B05" w:rsidRPr="00290ADC" w:rsidRDefault="00360B05">
                            <w:pPr>
                              <w:rPr>
                                <w:color w:val="FFFF00"/>
                                <w:sz w:val="18"/>
                                <w:szCs w:val="20"/>
                              </w:rPr>
                            </w:pPr>
                            <w:r w:rsidRPr="00290ADC">
                              <w:rPr>
                                <w:color w:val="FFFF00"/>
                                <w:sz w:val="18"/>
                                <w:szCs w:val="20"/>
                              </w:rPr>
                              <w:t>Wheather to print warning message,detail will be dscribed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8B16" id="文本框 8" o:spid="_x0000_s1028" type="#_x0000_t202" style="position:absolute;left:0;text-align:left;margin-left:173.05pt;margin-top:10.8pt;width:253.85pt;height:6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" filled="f" stroked="f" strokeweight=".5pt">
                <v:textbox>
                  <w:txbxContent>
                    <w:p w14:paraId="0A93227F" w14:textId="7E9267EB" w:rsidR="00360B05" w:rsidRPr="00290ADC" w:rsidRDefault="00360B05">
                      <w:pPr>
                        <w:rPr>
                          <w:color w:val="FFFF00"/>
                          <w:sz w:val="18"/>
                          <w:szCs w:val="20"/>
                        </w:rPr>
                      </w:pPr>
                      <w:r w:rsidRPr="00290ADC">
                        <w:rPr>
                          <w:color w:val="FFFF00"/>
                          <w:sz w:val="18"/>
                          <w:szCs w:val="20"/>
                        </w:rPr>
                        <w:t>Wheather to print warning message,detail will be dscribed later</w:t>
                      </w:r>
                    </w:p>
                  </w:txbxContent>
                </v:textbox>
              </v:shape>
            </w:pict>
          </mc:Fallback>
        </mc:AlternateContent>
      </w:r>
      <w:r w:rsidR="00290A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1DA6" wp14:editId="3F96E5F2">
                <wp:simplePos x="0" y="0"/>
                <wp:positionH relativeFrom="margin">
                  <wp:posOffset>23446</wp:posOffset>
                </wp:positionH>
                <wp:positionV relativeFrom="paragraph">
                  <wp:posOffset>1432316</wp:posOffset>
                </wp:positionV>
                <wp:extent cx="1705708" cy="621323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708" cy="621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1EA62" w14:textId="50583637" w:rsidR="00360B05" w:rsidRPr="00290ADC" w:rsidRDefault="00360B05">
                            <w:pPr>
                              <w:rPr>
                                <w:color w:val="FFFF00"/>
                              </w:rPr>
                            </w:pPr>
                            <w:r w:rsidRPr="00290ADC">
                              <w:rPr>
                                <w:rFonts w:hint="eastAsia"/>
                                <w:color w:val="FFFF00"/>
                              </w:rPr>
                              <w:t>P</w:t>
                            </w:r>
                            <w:r w:rsidRPr="00290ADC">
                              <w:rPr>
                                <w:color w:val="FFFF00"/>
                              </w:rPr>
                              <w:t>roject directory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1DA6" id="文本框 5" o:spid="_x0000_s1029" type="#_x0000_t202" style="position:absolute;left:0;text-align:left;margin-left:1.85pt;margin-top:112.8pt;width:134.3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" filled="f" stroked="f" strokeweight=".5pt">
                <v:textbox>
                  <w:txbxContent>
                    <w:p w14:paraId="2941EA62" w14:textId="50583637" w:rsidR="00360B05" w:rsidRPr="00290ADC" w:rsidRDefault="00360B05">
                      <w:pPr>
                        <w:rPr>
                          <w:color w:val="FFFF00"/>
                        </w:rPr>
                      </w:pPr>
                      <w:r w:rsidRPr="00290ADC">
                        <w:rPr>
                          <w:rFonts w:hint="eastAsia"/>
                          <w:color w:val="FFFF00"/>
                        </w:rPr>
                        <w:t>P</w:t>
                      </w:r>
                      <w:r w:rsidRPr="00290ADC">
                        <w:rPr>
                          <w:color w:val="FFFF00"/>
                        </w:rPr>
                        <w:t>roject directory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00E">
        <w:rPr>
          <w:noProof/>
        </w:rPr>
        <w:drawing>
          <wp:inline distT="0" distB="0" distL="0" distR="0" wp14:anchorId="6F1428F0" wp14:editId="788F64CC">
            <wp:extent cx="5368095" cy="24104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663" cy="24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DC">
        <w:rPr>
          <w:rFonts w:hint="eastAsia"/>
        </w:rPr>
        <w:t>e</w:t>
      </w:r>
    </w:p>
    <w:p w14:paraId="518964E7" w14:textId="706C13F4" w:rsidR="00F5300E" w:rsidRDefault="006249D0" w:rsidP="00F5300E">
      <w:pPr>
        <w:pStyle w:val="2"/>
        <w:numPr>
          <w:ilvl w:val="0"/>
          <w:numId w:val="1"/>
        </w:numPr>
      </w:pPr>
      <w:r>
        <w:t xml:space="preserve">The </w:t>
      </w:r>
      <w:r>
        <w:rPr>
          <w:rFonts w:hint="eastAsia"/>
        </w:rPr>
        <w:t>role</w:t>
      </w:r>
      <w:r>
        <w:t xml:space="preserve"> of warning messages</w:t>
      </w:r>
    </w:p>
    <w:p w14:paraId="24D948D8" w14:textId="7D4660B0" w:rsidR="00F5300E" w:rsidRDefault="00AF5B51" w:rsidP="00F530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8D181" wp14:editId="46FBD3A5">
                <wp:simplePos x="0" y="0"/>
                <wp:positionH relativeFrom="margin">
                  <wp:posOffset>843476</wp:posOffset>
                </wp:positionH>
                <wp:positionV relativeFrom="paragraph">
                  <wp:posOffset>599293</wp:posOffset>
                </wp:positionV>
                <wp:extent cx="4103077" cy="1077937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077" cy="107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A0760" w14:textId="577F01D6" w:rsidR="00360B05" w:rsidRPr="00AF5B51" w:rsidRDefault="00360B05" w:rsidP="00AF5B51">
                            <w:pPr>
                              <w:pStyle w:val="a5"/>
                              <w:spacing w:line="260" w:lineRule="atLeast"/>
                              <w:ind w:left="839" w:firstLineChars="0" w:firstLine="0"/>
                              <w:rPr>
                                <w:rFonts w:eastAsiaTheme="minorHAnsi"/>
                                <w:color w:val="FFFF00"/>
                                <w:sz w:val="20"/>
                                <w:szCs w:val="21"/>
                              </w:rPr>
                            </w:pPr>
                            <w:r w:rsidRPr="00AF5B51">
                              <w:rPr>
                                <w:rFonts w:eastAsiaTheme="minorHAnsi" w:hint="eastAsia"/>
                                <w:color w:val="FFFF00"/>
                                <w:sz w:val="20"/>
                                <w:szCs w:val="21"/>
                              </w:rPr>
                              <w:t>I</w:t>
                            </w:r>
                            <w:ins w:id="0" w:author="左 锦堂" w:date="2021-02-28T10:00:00Z">
                              <w:r w:rsidR="00107A04">
                                <w:rPr>
                                  <w:rFonts w:eastAsiaTheme="minorHAnsi"/>
                                  <w:color w:val="FFFF00"/>
                                  <w:sz w:val="20"/>
                                  <w:szCs w:val="21"/>
                                </w:rPr>
                                <w:t>f</w:t>
                              </w:r>
                            </w:ins>
                            <w:del w:id="1" w:author="左 锦堂" w:date="2021-02-28T10:00:00Z">
                              <w:r w:rsidRPr="00AF5B51" w:rsidDel="00107A04">
                                <w:rPr>
                                  <w:rFonts w:eastAsiaTheme="minorHAnsi"/>
                                  <w:color w:val="FFFF00"/>
                                  <w:sz w:val="20"/>
                                  <w:szCs w:val="21"/>
                                </w:rPr>
                                <w:delText>F</w:delText>
                              </w:r>
                            </w:del>
                            <w:r w:rsidRPr="00AF5B51">
                              <w:rPr>
                                <w:rFonts w:eastAsiaTheme="minorHAnsi"/>
                                <w:color w:val="FFFF00"/>
                                <w:sz w:val="20"/>
                                <w:szCs w:val="21"/>
                              </w:rPr>
                              <w:t xml:space="preserve"> you choose to print warning message,the output result is shown in the figure.It says the model is not convergent.You need to turn MAX_ITER up and increase the number of iterations.If you do not print a warning message, there will be no prompt</w:t>
                            </w:r>
                          </w:p>
                          <w:p w14:paraId="4E142666" w14:textId="77777777" w:rsidR="00360B05" w:rsidRDefault="00360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D181" id="文本框 11" o:spid="_x0000_s1030" type="#_x0000_t202" style="position:absolute;left:0;text-align:left;margin-left:66.4pt;margin-top:47.2pt;width:323.1pt;height:84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" filled="f" stroked="f" strokeweight=".5pt">
                <v:textbox>
                  <w:txbxContent>
                    <w:p w14:paraId="6ADA0760" w14:textId="577F01D6" w:rsidR="00360B05" w:rsidRPr="00AF5B51" w:rsidRDefault="00360B05" w:rsidP="00AF5B51">
                      <w:pPr>
                        <w:pStyle w:val="a5"/>
                        <w:spacing w:line="260" w:lineRule="atLeast"/>
                        <w:ind w:left="839" w:firstLineChars="0" w:firstLine="0"/>
                        <w:rPr>
                          <w:rFonts w:eastAsiaTheme="minorHAnsi"/>
                          <w:color w:val="FFFF00"/>
                          <w:sz w:val="20"/>
                          <w:szCs w:val="21"/>
                        </w:rPr>
                      </w:pPr>
                      <w:r w:rsidRPr="00AF5B51">
                        <w:rPr>
                          <w:rFonts w:eastAsiaTheme="minorHAnsi" w:hint="eastAsia"/>
                          <w:color w:val="FFFF00"/>
                          <w:sz w:val="20"/>
                          <w:szCs w:val="21"/>
                        </w:rPr>
                        <w:t>I</w:t>
                      </w:r>
                      <w:ins w:id="2" w:author="左 锦堂" w:date="2021-02-28T10:00:00Z">
                        <w:r w:rsidR="00107A04">
                          <w:rPr>
                            <w:rFonts w:eastAsiaTheme="minorHAnsi"/>
                            <w:color w:val="FFFF00"/>
                            <w:sz w:val="20"/>
                            <w:szCs w:val="21"/>
                          </w:rPr>
                          <w:t>f</w:t>
                        </w:r>
                      </w:ins>
                      <w:del w:id="3" w:author="左 锦堂" w:date="2021-02-28T10:00:00Z">
                        <w:r w:rsidRPr="00AF5B51" w:rsidDel="00107A04">
                          <w:rPr>
                            <w:rFonts w:eastAsiaTheme="minorHAnsi"/>
                            <w:color w:val="FFFF00"/>
                            <w:sz w:val="20"/>
                            <w:szCs w:val="21"/>
                          </w:rPr>
                          <w:delText>F</w:delText>
                        </w:r>
                      </w:del>
                      <w:r w:rsidRPr="00AF5B51">
                        <w:rPr>
                          <w:rFonts w:eastAsiaTheme="minorHAnsi"/>
                          <w:color w:val="FFFF00"/>
                          <w:sz w:val="20"/>
                          <w:szCs w:val="21"/>
                        </w:rPr>
                        <w:t xml:space="preserve"> you choose to print warning message,the output result is shown in the figure.It says the model is not convergent.You need to turn MAX_ITER up and increase the number of iterations.If you do not print a warning message, there will be no prompt</w:t>
                      </w:r>
                    </w:p>
                    <w:p w14:paraId="4E142666" w14:textId="77777777" w:rsidR="00360B05" w:rsidRDefault="00360B05"/>
                  </w:txbxContent>
                </v:textbox>
                <w10:wrap anchorx="margin"/>
              </v:shape>
            </w:pict>
          </mc:Fallback>
        </mc:AlternateContent>
      </w:r>
      <w:r w:rsidR="00F5300E">
        <w:rPr>
          <w:noProof/>
        </w:rPr>
        <w:drawing>
          <wp:inline distT="0" distB="0" distL="0" distR="0" wp14:anchorId="08A39958" wp14:editId="509EE439">
            <wp:extent cx="5274310" cy="2291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BCE6" w14:textId="4701483F" w:rsidR="00F5300E" w:rsidRDefault="006249D0" w:rsidP="00F5300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D</w:t>
      </w:r>
      <w:r>
        <w:t>isplay of operation results</w:t>
      </w:r>
    </w:p>
    <w:p w14:paraId="3E0A8E38" w14:textId="21114616" w:rsidR="00F5300E" w:rsidRDefault="00AF5B51" w:rsidP="00F5300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A811A" wp14:editId="3FCD6B98">
                <wp:simplePos x="0" y="0"/>
                <wp:positionH relativeFrom="margin">
                  <wp:align>right</wp:align>
                </wp:positionH>
                <wp:positionV relativeFrom="paragraph">
                  <wp:posOffset>1430997</wp:posOffset>
                </wp:positionV>
                <wp:extent cx="3598984" cy="1295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984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93412" w14:textId="07126E1F" w:rsidR="00360B05" w:rsidRPr="00AF5B51" w:rsidRDefault="00360B05">
                            <w:pPr>
                              <w:rPr>
                                <w:color w:val="FFFF00"/>
                              </w:rPr>
                            </w:pPr>
                            <w:r w:rsidRPr="00AF5B51">
                              <w:rPr>
                                <w:rFonts w:hint="eastAsia"/>
                                <w:color w:val="FFFF00"/>
                              </w:rPr>
                              <w:t>A</w:t>
                            </w:r>
                            <w:r w:rsidRPr="00AF5B51">
                              <w:rPr>
                                <w:color w:val="FFFF00"/>
                              </w:rPr>
                              <w:t>fter the model runs,</w:t>
                            </w:r>
                            <w:r>
                              <w:rPr>
                                <w:color w:val="FFFF00"/>
                              </w:rPr>
                              <w:t>two files named with the timestamp of program execution are gengrated.CSV file is a comparison of the results of different parameter models.PNG images are model loss changes.. The details will be explained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811A" id="文本框 12" o:spid="_x0000_s1031" type="#_x0000_t202" style="position:absolute;left:0;text-align:left;margin-left:232.2pt;margin-top:112.7pt;width:283.4pt;height:10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" filled="f" stroked="f" strokeweight=".5pt">
                <v:textbox>
                  <w:txbxContent>
                    <w:p w14:paraId="1F593412" w14:textId="07126E1F" w:rsidR="00360B05" w:rsidRPr="00AF5B51" w:rsidRDefault="00360B05">
                      <w:pPr>
                        <w:rPr>
                          <w:color w:val="FFFF00"/>
                        </w:rPr>
                      </w:pPr>
                      <w:r w:rsidRPr="00AF5B51">
                        <w:rPr>
                          <w:rFonts w:hint="eastAsia"/>
                          <w:color w:val="FFFF00"/>
                        </w:rPr>
                        <w:t>A</w:t>
                      </w:r>
                      <w:r w:rsidRPr="00AF5B51">
                        <w:rPr>
                          <w:color w:val="FFFF00"/>
                        </w:rPr>
                        <w:t>fter the model runs,</w:t>
                      </w:r>
                      <w:r>
                        <w:rPr>
                          <w:color w:val="FFFF00"/>
                        </w:rPr>
                        <w:t>two files named with the timestamp of program execution are gengrated.CSV file is a comparison of the results of different parameter models.PNG images are model loss changes.. The details will be explained later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00E">
        <w:rPr>
          <w:noProof/>
        </w:rPr>
        <w:drawing>
          <wp:inline distT="0" distB="0" distL="0" distR="0" wp14:anchorId="4456A108" wp14:editId="4A0347B2">
            <wp:extent cx="5274310" cy="2287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3325" w14:textId="7C277484" w:rsidR="00F5300E" w:rsidRDefault="006249D0" w:rsidP="00F5300E">
      <w:pPr>
        <w:pStyle w:val="2"/>
        <w:numPr>
          <w:ilvl w:val="0"/>
          <w:numId w:val="1"/>
        </w:numPr>
      </w:pPr>
      <w:r>
        <w:rPr>
          <w:rFonts w:hint="eastAsia"/>
        </w:rPr>
        <w:t>E</w:t>
      </w:r>
      <w:r>
        <w:t>xplanation of generated files</w:t>
      </w:r>
    </w:p>
    <w:p w14:paraId="6138B3D6" w14:textId="514F75B3" w:rsidR="00F5300E" w:rsidRPr="00F5300E" w:rsidRDefault="00360B05" w:rsidP="00F5300E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14D31" wp14:editId="2968A0CA">
                <wp:simplePos x="0" y="0"/>
                <wp:positionH relativeFrom="column">
                  <wp:posOffset>2807335</wp:posOffset>
                </wp:positionH>
                <wp:positionV relativeFrom="paragraph">
                  <wp:posOffset>912202</wp:posOffset>
                </wp:positionV>
                <wp:extent cx="1552868" cy="844061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868" cy="8440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1B66F" w14:textId="3D47A69E" w:rsidR="00360B05" w:rsidRPr="00360B05" w:rsidRDefault="00360B0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60B0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M</w:t>
                            </w:r>
                            <w:r w:rsidRPr="00360B05">
                              <w:rPr>
                                <w:b/>
                                <w:bCs/>
                                <w:color w:val="FF0000"/>
                              </w:rPr>
                              <w:t>odel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360B05">
                              <w:rPr>
                                <w:b/>
                                <w:bCs/>
                                <w:color w:val="FF0000"/>
                              </w:rPr>
                              <w:t>ranking:the first medel is optimal and the loss of the least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4D31" id="文本框 16" o:spid="_x0000_s1032" type="#_x0000_t202" style="position:absolute;left:0;text-align:left;margin-left:221.05pt;margin-top:71.85pt;width:122.25pt;height:6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" filled="f" stroked="f" strokeweight=".5pt">
                <v:textbox>
                  <w:txbxContent>
                    <w:p w14:paraId="1E81B66F" w14:textId="3D47A69E" w:rsidR="00360B05" w:rsidRPr="00360B05" w:rsidRDefault="00360B0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360B05">
                        <w:rPr>
                          <w:rFonts w:hint="eastAsia"/>
                          <w:b/>
                          <w:bCs/>
                          <w:color w:val="FF0000"/>
                        </w:rPr>
                        <w:t>M</w:t>
                      </w:r>
                      <w:r w:rsidRPr="00360B05">
                        <w:rPr>
                          <w:b/>
                          <w:bCs/>
                          <w:color w:val="FF0000"/>
                        </w:rPr>
                        <w:t>odel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360B05">
                        <w:rPr>
                          <w:b/>
                          <w:bCs/>
                          <w:color w:val="FF0000"/>
                        </w:rPr>
                        <w:t>ranking:the first medel is optimal and the loss of the least</w:t>
                      </w:r>
                    </w:p>
                  </w:txbxContent>
                </v:textbox>
              </v:shape>
            </w:pict>
          </mc:Fallback>
        </mc:AlternateContent>
      </w:r>
      <w:r w:rsidR="002E22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278D3" wp14:editId="3FFBD0B5">
                <wp:simplePos x="0" y="0"/>
                <wp:positionH relativeFrom="margin">
                  <wp:posOffset>3628194</wp:posOffset>
                </wp:positionH>
                <wp:positionV relativeFrom="paragraph">
                  <wp:posOffset>2735336</wp:posOffset>
                </wp:positionV>
                <wp:extent cx="1465384" cy="644769"/>
                <wp:effectExtent l="0" t="0" r="0" b="31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84" cy="644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CFECF" w14:textId="4FEBF9F7" w:rsidR="00360B05" w:rsidRPr="00360B05" w:rsidRDefault="00360B05">
                            <w:pPr>
                              <w:rPr>
                                <w:color w:val="FF0000"/>
                              </w:rPr>
                            </w:pPr>
                            <w:r w:rsidRPr="00360B05">
                              <w:rPr>
                                <w:color w:val="FF0000"/>
                              </w:rPr>
                              <w:t xml:space="preserve">Validation results and averages of </w:t>
                            </w:r>
                            <w:r w:rsidRPr="00360B05">
                              <w:rPr>
                                <w:rFonts w:hint="eastAsia"/>
                                <w:color w:val="FF0000"/>
                              </w:rPr>
                              <w:t>C</w:t>
                            </w:r>
                            <w:r w:rsidRPr="00360B05">
                              <w:rPr>
                                <w:color w:val="FF0000"/>
                              </w:rPr>
                              <w:t>ross-validation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78D3" id="文本框 15" o:spid="_x0000_s1033" type="#_x0000_t202" style="position:absolute;left:0;text-align:left;margin-left:285.7pt;margin-top:215.4pt;width:115.4pt;height: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" filled="f" stroked="f" strokeweight=".5pt">
                <v:textbox>
                  <w:txbxContent>
                    <w:p w14:paraId="190CFECF" w14:textId="4FEBF9F7" w:rsidR="00360B05" w:rsidRPr="00360B05" w:rsidRDefault="00360B05">
                      <w:pPr>
                        <w:rPr>
                          <w:color w:val="FF0000"/>
                        </w:rPr>
                      </w:pPr>
                      <w:r w:rsidRPr="00360B05">
                        <w:rPr>
                          <w:color w:val="FF0000"/>
                        </w:rPr>
                        <w:t xml:space="preserve">Validation results and averages of </w:t>
                      </w:r>
                      <w:r w:rsidRPr="00360B05">
                        <w:rPr>
                          <w:rFonts w:hint="eastAsia"/>
                          <w:color w:val="FF0000"/>
                        </w:rPr>
                        <w:t>C</w:t>
                      </w:r>
                      <w:r w:rsidRPr="00360B05">
                        <w:rPr>
                          <w:color w:val="FF0000"/>
                        </w:rPr>
                        <w:t>ross-validation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2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8FF4C" wp14:editId="1D04E8A0">
                <wp:simplePos x="0" y="0"/>
                <wp:positionH relativeFrom="margin">
                  <wp:posOffset>1693545</wp:posOffset>
                </wp:positionH>
                <wp:positionV relativeFrom="paragraph">
                  <wp:posOffset>2858672</wp:posOffset>
                </wp:positionV>
                <wp:extent cx="1647092" cy="451338"/>
                <wp:effectExtent l="0" t="0" r="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92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88F9" w14:textId="7CFAA09B" w:rsidR="00360B05" w:rsidRPr="002E22CA" w:rsidRDefault="00360B05" w:rsidP="002E22CA">
                            <w:pPr>
                              <w:spacing w:line="240" w:lineRule="atLeast"/>
                              <w:rPr>
                                <w:color w:val="FF0000"/>
                              </w:rPr>
                            </w:pPr>
                            <w:r w:rsidRPr="002E22CA">
                              <w:rPr>
                                <w:color w:val="FF0000"/>
                              </w:rPr>
                              <w:t>Specific parameters of the current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FF4C" id="文本框 14" o:spid="_x0000_s1034" type="#_x0000_t202" style="position:absolute;left:0;text-align:left;margin-left:133.35pt;margin-top:225.1pt;width:129.7pt;height:35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" filled="f" stroked="f" strokeweight=".5pt">
                <v:textbox>
                  <w:txbxContent>
                    <w:p w14:paraId="5B8D88F9" w14:textId="7CFAA09B" w:rsidR="00360B05" w:rsidRPr="002E22CA" w:rsidRDefault="00360B05" w:rsidP="002E22CA">
                      <w:pPr>
                        <w:spacing w:line="240" w:lineRule="atLeast"/>
                        <w:rPr>
                          <w:color w:val="FF0000"/>
                        </w:rPr>
                      </w:pPr>
                      <w:r w:rsidRPr="002E22CA">
                        <w:rPr>
                          <w:color w:val="FF0000"/>
                        </w:rPr>
                        <w:t>Specific parameters of the current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2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04B0C" wp14:editId="71408914">
                <wp:simplePos x="0" y="0"/>
                <wp:positionH relativeFrom="column">
                  <wp:posOffset>262743</wp:posOffset>
                </wp:positionH>
                <wp:positionV relativeFrom="paragraph">
                  <wp:posOffset>2945960</wp:posOffset>
                </wp:positionV>
                <wp:extent cx="1641230" cy="345831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0" cy="345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FE0D2" w14:textId="2330D523" w:rsidR="00360B05" w:rsidRPr="002E22CA" w:rsidRDefault="00360B05">
                            <w:pPr>
                              <w:rPr>
                                <w:color w:val="FF0000"/>
                              </w:rPr>
                            </w:pPr>
                            <w:r w:rsidRPr="002E22CA">
                              <w:rPr>
                                <w:color w:val="FF0000"/>
                              </w:rPr>
                              <w:t>Model fitting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04B0C" id="文本框 13" o:spid="_x0000_s1035" type="#_x0000_t202" style="position:absolute;left:0;text-align:left;margin-left:20.7pt;margin-top:231.95pt;width:129.25pt;height:2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" filled="f" stroked="f" strokeweight=".5pt">
                <v:textbox>
                  <w:txbxContent>
                    <w:p w14:paraId="168FE0D2" w14:textId="2330D523" w:rsidR="00360B05" w:rsidRPr="002E22CA" w:rsidRDefault="00360B05">
                      <w:pPr>
                        <w:rPr>
                          <w:color w:val="FF0000"/>
                        </w:rPr>
                      </w:pPr>
                      <w:r w:rsidRPr="002E22CA">
                        <w:rPr>
                          <w:color w:val="FF0000"/>
                        </w:rPr>
                        <w:t>Model fitting time</w:t>
                      </w:r>
                    </w:p>
                  </w:txbxContent>
                </v:textbox>
              </v:shape>
            </w:pict>
          </mc:Fallback>
        </mc:AlternateContent>
      </w:r>
      <w:r w:rsidR="00F5300E">
        <w:rPr>
          <w:noProof/>
        </w:rPr>
        <w:drawing>
          <wp:inline distT="0" distB="0" distL="0" distR="0" wp14:anchorId="5E3303AA" wp14:editId="09D51873">
            <wp:extent cx="5273320" cy="3458308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705" cy="34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6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52E47" wp14:editId="15E85FA8">
                <wp:simplePos x="0" y="0"/>
                <wp:positionH relativeFrom="margin">
                  <wp:posOffset>1552917</wp:posOffset>
                </wp:positionH>
                <wp:positionV relativeFrom="paragraph">
                  <wp:posOffset>328393</wp:posOffset>
                </wp:positionV>
                <wp:extent cx="3933092" cy="825989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092" cy="82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920B6" w14:textId="51816EEF" w:rsidR="00E8167C" w:rsidRPr="00E8167C" w:rsidRDefault="00E8167C">
                            <w:pPr>
                              <w:rPr>
                                <w:b/>
                                <w:bCs/>
                                <w:color w:val="00B0F0"/>
                                <w:rPrChange w:id="4" w:author="左 锦堂" w:date="2021-02-27T21:55:00Z">
                                  <w:rPr/>
                                </w:rPrChange>
                              </w:rPr>
                            </w:pPr>
                            <w:r w:rsidRPr="00E8167C">
                              <w:rPr>
                                <w:b/>
                                <w:bCs/>
                                <w:color w:val="00B0F0"/>
                                <w:rPrChange w:id="5" w:author="左 锦堂" w:date="2021-02-27T21:55:00Z">
                                  <w:rPr/>
                                </w:rPrChange>
                              </w:rPr>
                              <w:t>Decline of the optimal model loss value,the minimum value is obtained after 20 iterations,the model is reasonable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2E47" id="文本框 17" o:spid="_x0000_s1036" type="#_x0000_t202" style="position:absolute;left:0;text-align:left;margin-left:122.3pt;margin-top:25.85pt;width:309.7pt;height:6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" filled="f" stroked="f" strokeweight=".5pt">
                <v:textbox>
                  <w:txbxContent>
                    <w:p w14:paraId="0DF920B6" w14:textId="51816EEF" w:rsidR="00E8167C" w:rsidRPr="00E8167C" w:rsidRDefault="00E8167C">
                      <w:pPr>
                        <w:rPr>
                          <w:b/>
                          <w:bCs/>
                          <w:color w:val="00B0F0"/>
                          <w:rPrChange w:id="6" w:author="左 锦堂" w:date="2021-02-27T21:55:00Z">
                            <w:rPr/>
                          </w:rPrChange>
                        </w:rPr>
                      </w:pPr>
                      <w:r w:rsidRPr="00E8167C">
                        <w:rPr>
                          <w:b/>
                          <w:bCs/>
                          <w:color w:val="00B0F0"/>
                          <w:rPrChange w:id="7" w:author="左 锦堂" w:date="2021-02-27T21:55:00Z">
                            <w:rPr/>
                          </w:rPrChange>
                        </w:rPr>
                        <w:t>Decline of the optimal model loss value,the minimum value is obtained after 20 iterations,the model is reasonable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6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9CB93" wp14:editId="6B1E4864">
                <wp:simplePos x="0" y="0"/>
                <wp:positionH relativeFrom="column">
                  <wp:posOffset>2971214</wp:posOffset>
                </wp:positionH>
                <wp:positionV relativeFrom="paragraph">
                  <wp:posOffset>2068342</wp:posOffset>
                </wp:positionV>
                <wp:extent cx="2573215" cy="1043353"/>
                <wp:effectExtent l="0" t="0" r="0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215" cy="1043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9F25A" w14:textId="68D7B4CC" w:rsidR="00E8167C" w:rsidRPr="00E8167C" w:rsidRDefault="00E8167C">
                            <w:pPr>
                              <w:rPr>
                                <w:b/>
                                <w:bCs/>
                                <w:color w:val="9F0F80"/>
                                <w14:textFill>
                                  <w14:solidFill>
                                    <w14:srgbClr w14:val="9F0F80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  <w:rPrChange w:id="8" w:author="左 锦堂" w:date="2021-02-27T21:55:00Z">
                                  <w:rPr/>
                                </w:rPrChange>
                              </w:rPr>
                            </w:pPr>
                            <w:r w:rsidRPr="00E8167C">
                              <w:rPr>
                                <w:b/>
                                <w:bCs/>
                                <w:color w:val="9F0F80"/>
                                <w14:textFill>
                                  <w14:solidFill>
                                    <w14:srgbClr w14:val="9F0F80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  <w:rPrChange w:id="9" w:author="左 锦堂" w:date="2021-02-27T21:55:00Z">
                                  <w:rPr/>
                                </w:rPrChange>
                              </w:rPr>
                              <w:t>If it is orange and the minimum valu</w:t>
                            </w:r>
                            <w:ins w:id="10" w:author="左 锦堂" w:date="2021-02-27T21:53:00Z">
                              <w:r w:rsidRPr="00E8167C">
                                <w:rPr>
                                  <w:b/>
                                  <w:bCs/>
                                  <w:color w:val="9F0F80"/>
                                  <w14:textFill>
                                    <w14:solidFill>
                                      <w14:srgbClr w14:val="9F0F80">
                                        <w14:lumMod w14:val="60000"/>
                                        <w14:lumOff w14:val="40000"/>
                                      </w14:srgbClr>
                                    </w14:solidFill>
                                  </w14:textFill>
                                  <w:rPrChange w:id="11" w:author="左 锦堂" w:date="2021-02-27T21:55:00Z">
                                    <w:rPr/>
                                  </w:rPrChange>
                                </w:rPr>
                                <w:t>e appears at 75,t</w:t>
                              </w:r>
                            </w:ins>
                            <w:ins w:id="12" w:author="左 锦堂" w:date="2021-02-27T21:54:00Z">
                              <w:r w:rsidRPr="00E8167C">
                                <w:rPr>
                                  <w:b/>
                                  <w:bCs/>
                                  <w:color w:val="9F0F80"/>
                                  <w14:textFill>
                                    <w14:solidFill>
                                      <w14:srgbClr w14:val="9F0F80">
                                        <w14:lumMod w14:val="60000"/>
                                        <w14:lumOff w14:val="40000"/>
                                      </w14:srgbClr>
                                    </w14:solidFill>
                                  </w14:textFill>
                                  <w:rPrChange w:id="13" w:author="左 锦堂" w:date="2021-02-27T21:55:00Z">
                                    <w:rPr/>
                                  </w:rPrChange>
                                </w:rPr>
                                <w:t>hen the number of iterations is too many and unreasonable,shuold be reduced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9CB93" id="文本框 18" o:spid="_x0000_s1037" type="#_x0000_t202" style="position:absolute;left:0;text-align:left;margin-left:233.95pt;margin-top:162.85pt;width:202.6pt;height:82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" filled="f" stroked="f" strokeweight=".5pt">
                <v:textbox>
                  <w:txbxContent>
                    <w:p w14:paraId="7139F25A" w14:textId="68D7B4CC" w:rsidR="00E8167C" w:rsidRPr="00E8167C" w:rsidRDefault="00E8167C">
                      <w:pPr>
                        <w:rPr>
                          <w:b/>
                          <w:bCs/>
                          <w:color w:val="9F0F80"/>
                          <w14:textFill>
                            <w14:solidFill>
                              <w14:srgbClr w14:val="9F0F80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  <w:rPrChange w:id="14" w:author="左 锦堂" w:date="2021-02-27T21:55:00Z">
                            <w:rPr/>
                          </w:rPrChange>
                        </w:rPr>
                      </w:pPr>
                      <w:r w:rsidRPr="00E8167C">
                        <w:rPr>
                          <w:b/>
                          <w:bCs/>
                          <w:color w:val="9F0F80"/>
                          <w14:textFill>
                            <w14:solidFill>
                              <w14:srgbClr w14:val="9F0F80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  <w:rPrChange w:id="15" w:author="左 锦堂" w:date="2021-02-27T21:55:00Z">
                            <w:rPr/>
                          </w:rPrChange>
                        </w:rPr>
                        <w:t>If it is orange and the minimum valu</w:t>
                      </w:r>
                      <w:ins w:id="16" w:author="左 锦堂" w:date="2021-02-27T21:53:00Z">
                        <w:r w:rsidRPr="00E8167C">
                          <w:rPr>
                            <w:b/>
                            <w:bCs/>
                            <w:color w:val="9F0F80"/>
                            <w14:textFill>
                              <w14:solidFill>
                                <w14:srgbClr w14:val="9F0F80">
                                  <w14:lumMod w14:val="60000"/>
                                  <w14:lumOff w14:val="40000"/>
                                </w14:srgbClr>
                              </w14:solidFill>
                            </w14:textFill>
                            <w:rPrChange w:id="17" w:author="左 锦堂" w:date="2021-02-27T21:55:00Z">
                              <w:rPr/>
                            </w:rPrChange>
                          </w:rPr>
                          <w:t>e appears at 75,t</w:t>
                        </w:r>
                      </w:ins>
                      <w:ins w:id="18" w:author="左 锦堂" w:date="2021-02-27T21:54:00Z">
                        <w:r w:rsidRPr="00E8167C">
                          <w:rPr>
                            <w:b/>
                            <w:bCs/>
                            <w:color w:val="9F0F80"/>
                            <w14:textFill>
                              <w14:solidFill>
                                <w14:srgbClr w14:val="9F0F80">
                                  <w14:lumMod w14:val="60000"/>
                                  <w14:lumOff w14:val="40000"/>
                                </w14:srgbClr>
                              </w14:solidFill>
                            </w14:textFill>
                            <w:rPrChange w:id="19" w:author="左 锦堂" w:date="2021-02-27T21:55:00Z">
                              <w:rPr/>
                            </w:rPrChange>
                          </w:rPr>
                          <w:t>hen the number of iterations is too many and unreasonable,shuold be reduced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F5300E">
        <w:rPr>
          <w:noProof/>
        </w:rPr>
        <w:drawing>
          <wp:inline distT="0" distB="0" distL="0" distR="0" wp14:anchorId="0D51AFA0" wp14:editId="62BA55E3">
            <wp:extent cx="5274310" cy="3588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0E" w:rsidRPr="00F5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60BE6"/>
    <w:multiLevelType w:val="hybridMultilevel"/>
    <w:tmpl w:val="75048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136B0"/>
    <w:multiLevelType w:val="hybridMultilevel"/>
    <w:tmpl w:val="8D6CE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0121CA"/>
    <w:multiLevelType w:val="hybridMultilevel"/>
    <w:tmpl w:val="E92CD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5D5F33"/>
    <w:multiLevelType w:val="hybridMultilevel"/>
    <w:tmpl w:val="277ABEAC"/>
    <w:lvl w:ilvl="0" w:tplc="151E6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750A5"/>
    <w:multiLevelType w:val="multilevel"/>
    <w:tmpl w:val="2FC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左 锦堂">
    <w15:presenceInfo w15:providerId="Windows Live" w15:userId="46fc8af4de09c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7A"/>
    <w:rsid w:val="00107A04"/>
    <w:rsid w:val="00290ADC"/>
    <w:rsid w:val="002E22CA"/>
    <w:rsid w:val="00360B05"/>
    <w:rsid w:val="003B0CD6"/>
    <w:rsid w:val="006249D0"/>
    <w:rsid w:val="007E221E"/>
    <w:rsid w:val="007F577A"/>
    <w:rsid w:val="00AF5B51"/>
    <w:rsid w:val="00E8167C"/>
    <w:rsid w:val="00F5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9F77"/>
  <w15:chartTrackingRefBased/>
  <w15:docId w15:val="{4A05F9BB-2FE7-403E-9BC0-1F20100D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3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30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30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530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300E"/>
    <w:pPr>
      <w:ind w:firstLineChars="200" w:firstLine="420"/>
    </w:pPr>
  </w:style>
  <w:style w:type="paragraph" w:customStyle="1" w:styleId="src">
    <w:name w:val="src"/>
    <w:basedOn w:val="a"/>
    <w:rsid w:val="00290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Xu</dc:creator>
  <cp:keywords/>
  <dc:description/>
  <cp:lastModifiedBy>左 锦堂</cp:lastModifiedBy>
  <cp:revision>4</cp:revision>
  <dcterms:created xsi:type="dcterms:W3CDTF">2020-07-07T04:06:00Z</dcterms:created>
  <dcterms:modified xsi:type="dcterms:W3CDTF">2021-02-28T02:00:00Z</dcterms:modified>
</cp:coreProperties>
</file>